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qw3UtgRlw+FLRecQQ/4JkQ==" w:hash="UTTpYjwy7VyO0EdhNdLtNGoI1KP1+HKbvyW2gTl+8vfTNlL+uxXmT2jJY7A86xqbzuZMAPErZFRpLgdS0gMJ0w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